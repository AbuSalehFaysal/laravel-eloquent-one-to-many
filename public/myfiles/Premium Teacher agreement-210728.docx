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E5C0B" w14:textId="77777777" w:rsidR="005C4BB4" w:rsidRDefault="005C4BB4" w:rsidP="005C4BB4"/>
    <w:p w14:paraId="6A0E7EE2" w14:textId="77777777" w:rsidR="001C23FE" w:rsidRDefault="001C23FE" w:rsidP="00790C91">
      <w:pPr>
        <w:pStyle w:val="ListParagraph"/>
        <w:ind w:left="1440"/>
      </w:pPr>
      <w:bookmarkStart w:id="0" w:name="_GoBack"/>
      <w:bookmarkEnd w:id="0"/>
    </w:p>
    <w:p w14:paraId="45D1D134" w14:textId="094D0EB6" w:rsidR="001C23FE" w:rsidRPr="001C23FE" w:rsidRDefault="001C23FE" w:rsidP="001C23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C23FE">
        <w:rPr>
          <w:rFonts w:ascii="Arial" w:eastAsia="Times New Roman" w:hAnsi="Arial" w:cs="Arial"/>
          <w:color w:val="000000"/>
          <w:sz w:val="24"/>
          <w:szCs w:val="24"/>
        </w:rPr>
        <w:t xml:space="preserve">I have agreed to work as a Premium Teacher with </w:t>
      </w:r>
      <w:proofErr w:type="spellStart"/>
      <w:r w:rsidRPr="001C23FE">
        <w:rPr>
          <w:rFonts w:ascii="Arial" w:eastAsia="Times New Roman" w:hAnsi="Arial" w:cs="Arial"/>
          <w:color w:val="000000"/>
          <w:sz w:val="24"/>
          <w:szCs w:val="24"/>
        </w:rPr>
        <w:t>Dikkha</w:t>
      </w:r>
      <w:proofErr w:type="spellEnd"/>
      <w:r w:rsidRPr="001C23FE">
        <w:rPr>
          <w:rFonts w:ascii="Arial" w:eastAsia="Times New Roman" w:hAnsi="Arial" w:cs="Arial"/>
          <w:color w:val="000000"/>
          <w:sz w:val="24"/>
          <w:szCs w:val="24"/>
        </w:rPr>
        <w:t>, which will allow me to enjoy all the facility under standard </w:t>
      </w:r>
      <w:hyperlink r:id="rId5" w:history="1">
        <w:r w:rsidRPr="001C23FE">
          <w:rPr>
            <w:rFonts w:ascii="Arial" w:eastAsia="Times New Roman" w:hAnsi="Arial" w:cs="Arial"/>
            <w:color w:val="337AB7"/>
            <w:sz w:val="24"/>
            <w:szCs w:val="24"/>
          </w:rPr>
          <w:t>Terms and Condition</w:t>
        </w:r>
      </w:hyperlink>
      <w:r w:rsidRPr="001C23FE">
        <w:rPr>
          <w:rFonts w:ascii="Arial" w:eastAsia="Times New Roman" w:hAnsi="Arial" w:cs="Arial"/>
          <w:color w:val="000000"/>
          <w:sz w:val="24"/>
          <w:szCs w:val="24"/>
        </w:rPr>
        <w:t xml:space="preserve"> with </w:t>
      </w:r>
      <w:proofErr w:type="spellStart"/>
      <w:r w:rsidRPr="001C23FE">
        <w:rPr>
          <w:rFonts w:ascii="Arial" w:eastAsia="Times New Roman" w:hAnsi="Arial" w:cs="Arial"/>
          <w:color w:val="000000"/>
          <w:sz w:val="24"/>
          <w:szCs w:val="24"/>
        </w:rPr>
        <w:t>Dikkha</w:t>
      </w:r>
      <w:proofErr w:type="spellEnd"/>
      <w:r w:rsidRPr="001C23FE">
        <w:rPr>
          <w:rFonts w:ascii="Arial" w:eastAsia="Times New Roman" w:hAnsi="Arial" w:cs="Arial"/>
          <w:color w:val="000000"/>
          <w:sz w:val="24"/>
          <w:szCs w:val="24"/>
        </w:rPr>
        <w:t xml:space="preserve"> as a Premium Teacher.</w:t>
      </w:r>
    </w:p>
    <w:p w14:paraId="576F697E" w14:textId="216BF2A7" w:rsidR="001C23FE" w:rsidRPr="001C23FE" w:rsidRDefault="001C23FE" w:rsidP="001C23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1C23FE">
        <w:rPr>
          <w:rFonts w:ascii="Arial" w:eastAsia="Times New Roman" w:hAnsi="Arial" w:cs="Arial"/>
          <w:color w:val="000000"/>
          <w:sz w:val="24"/>
          <w:szCs w:val="24"/>
        </w:rPr>
        <w:t>Dikkha</w:t>
      </w:r>
      <w:proofErr w:type="spellEnd"/>
      <w:r w:rsidRPr="001C23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1C23FE">
        <w:rPr>
          <w:rFonts w:ascii="Arial" w:hAnsi="Arial" w:cs="Arial"/>
          <w:sz w:val="24"/>
          <w:szCs w:val="24"/>
        </w:rPr>
        <w:t xml:space="preserve">service charge for the premium teacher promotion and all platform facility will be </w:t>
      </w:r>
      <w:ins w:id="1" w:author="Zakir Hossain" w:date="2020-11-02T23:21:00Z">
        <w:r w:rsidRPr="001C23FE">
          <w:rPr>
            <w:rFonts w:ascii="Arial" w:hAnsi="Arial" w:cs="Arial"/>
            <w:sz w:val="24"/>
            <w:szCs w:val="24"/>
          </w:rPr>
          <w:t xml:space="preserve">at </w:t>
        </w:r>
      </w:ins>
      <w:r w:rsidRPr="001C23FE">
        <w:rPr>
          <w:rFonts w:ascii="Arial" w:hAnsi="Arial" w:cs="Arial"/>
          <w:sz w:val="24"/>
          <w:szCs w:val="24"/>
        </w:rPr>
        <w:t xml:space="preserve">20% </w:t>
      </w:r>
      <w:del w:id="2" w:author="Zakir Hossain" w:date="2020-11-02T23:21:00Z">
        <w:r w:rsidRPr="001C23FE" w:rsidDel="0040452E">
          <w:rPr>
            <w:rFonts w:ascii="Arial" w:hAnsi="Arial" w:cs="Arial"/>
            <w:sz w:val="24"/>
            <w:szCs w:val="24"/>
          </w:rPr>
          <w:delText>of</w:delText>
        </w:r>
      </w:del>
      <w:ins w:id="3" w:author="Zakir Hossain" w:date="2020-11-02T23:21:00Z">
        <w:r w:rsidRPr="001C23FE">
          <w:rPr>
            <w:rFonts w:ascii="Arial" w:hAnsi="Arial" w:cs="Arial"/>
            <w:sz w:val="24"/>
            <w:szCs w:val="24"/>
          </w:rPr>
          <w:t>on</w:t>
        </w:r>
      </w:ins>
      <w:r w:rsidRPr="001C23FE">
        <w:rPr>
          <w:rFonts w:ascii="Arial" w:hAnsi="Arial" w:cs="Arial"/>
          <w:sz w:val="24"/>
          <w:szCs w:val="24"/>
        </w:rPr>
        <w:t xml:space="preserve"> the tuition fee, as will be received from the student. The service charge can be deducted from my withdrawal from </w:t>
      </w:r>
      <w:proofErr w:type="spellStart"/>
      <w:r w:rsidRPr="001C23FE">
        <w:rPr>
          <w:rFonts w:ascii="Arial" w:hAnsi="Arial" w:cs="Arial"/>
          <w:sz w:val="24"/>
          <w:szCs w:val="24"/>
        </w:rPr>
        <w:t>Dikkha</w:t>
      </w:r>
      <w:proofErr w:type="spellEnd"/>
      <w:r w:rsidRPr="001C23FE">
        <w:rPr>
          <w:rFonts w:ascii="Arial" w:hAnsi="Arial" w:cs="Arial"/>
          <w:sz w:val="24"/>
          <w:szCs w:val="24"/>
        </w:rPr>
        <w:t xml:space="preserve"> wallet</w:t>
      </w:r>
    </w:p>
    <w:p w14:paraId="2A440205" w14:textId="77777777" w:rsidR="001C23FE" w:rsidRPr="001C23FE" w:rsidRDefault="001C23FE" w:rsidP="001C23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C23FE">
        <w:rPr>
          <w:rFonts w:ascii="Arial" w:eastAsia="Times New Roman" w:hAnsi="Arial" w:cs="Arial"/>
          <w:color w:val="000000"/>
          <w:sz w:val="24"/>
          <w:szCs w:val="24"/>
        </w:rPr>
        <w:t>This agreement can be terminated by both myself and ‘</w:t>
      </w:r>
      <w:proofErr w:type="spellStart"/>
      <w:r w:rsidRPr="001C23FE">
        <w:rPr>
          <w:rFonts w:ascii="Arial" w:eastAsia="Times New Roman" w:hAnsi="Arial" w:cs="Arial"/>
          <w:color w:val="000000"/>
          <w:sz w:val="24"/>
          <w:szCs w:val="24"/>
        </w:rPr>
        <w:t>Dikkha</w:t>
      </w:r>
      <w:proofErr w:type="spellEnd"/>
      <w:r w:rsidRPr="001C23FE">
        <w:rPr>
          <w:rFonts w:ascii="Arial" w:eastAsia="Times New Roman" w:hAnsi="Arial" w:cs="Arial"/>
          <w:color w:val="000000"/>
          <w:sz w:val="24"/>
          <w:szCs w:val="24"/>
        </w:rPr>
        <w:t xml:space="preserve">’ by giving two months’ notice. Even after the termination as priority teacher, I can continue as a standard teacher with </w:t>
      </w:r>
      <w:proofErr w:type="spellStart"/>
      <w:r w:rsidRPr="001C23FE">
        <w:rPr>
          <w:rFonts w:ascii="Arial" w:eastAsia="Times New Roman" w:hAnsi="Arial" w:cs="Arial"/>
          <w:color w:val="000000"/>
          <w:sz w:val="24"/>
          <w:szCs w:val="24"/>
        </w:rPr>
        <w:t>Dikkha</w:t>
      </w:r>
      <w:proofErr w:type="spellEnd"/>
      <w:r w:rsidRPr="001C23F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E0E4D84" w14:textId="77777777" w:rsidR="001C23FE" w:rsidRPr="001C23FE" w:rsidRDefault="001C23FE" w:rsidP="001C23F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C23F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5C0704F" w14:textId="34CE9CDA" w:rsidR="001C23FE" w:rsidRPr="001C23FE" w:rsidRDefault="001C23FE" w:rsidP="001C23F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1C23FE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3FEB6D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pt;height:15.6pt" o:ole="">
            <v:imagedata r:id="rId6" o:title=""/>
          </v:shape>
          <w:control r:id="rId7" w:name="DefaultOcxName" w:shapeid="_x0000_i1027"/>
        </w:object>
      </w:r>
      <w:r w:rsidRPr="001C23FE">
        <w:rPr>
          <w:rFonts w:ascii="Arial" w:eastAsia="Times New Roman" w:hAnsi="Arial" w:cs="Arial"/>
          <w:color w:val="000000"/>
          <w:sz w:val="24"/>
          <w:szCs w:val="24"/>
        </w:rPr>
        <w:t> I have read and understood the terms and conditions and agree to abide by that.</w:t>
      </w:r>
    </w:p>
    <w:p w14:paraId="52A158BF" w14:textId="77777777" w:rsidR="001C23FE" w:rsidRPr="001C23FE" w:rsidRDefault="001C23FE" w:rsidP="001C23F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C23F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926855C" w14:textId="77777777" w:rsidR="001C23FE" w:rsidRDefault="001C23FE" w:rsidP="00790C91">
      <w:pPr>
        <w:pStyle w:val="ListParagraph"/>
        <w:ind w:left="1440"/>
      </w:pPr>
    </w:p>
    <w:sectPr w:rsidR="001C2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52BDB"/>
    <w:multiLevelType w:val="multilevel"/>
    <w:tmpl w:val="77348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235092"/>
    <w:multiLevelType w:val="hybridMultilevel"/>
    <w:tmpl w:val="72DA6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9A797E"/>
    <w:multiLevelType w:val="hybridMultilevel"/>
    <w:tmpl w:val="53B00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akir Hossain">
    <w15:presenceInfo w15:providerId="AD" w15:userId="S::zakir.hossain@agcoman.com::41befb2c-22bd-4d58-ac77-49eab9f384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BB4"/>
    <w:rsid w:val="00122E13"/>
    <w:rsid w:val="001C23FE"/>
    <w:rsid w:val="0036658C"/>
    <w:rsid w:val="0040452E"/>
    <w:rsid w:val="004B497D"/>
    <w:rsid w:val="005C4BB4"/>
    <w:rsid w:val="00790C91"/>
    <w:rsid w:val="007E245D"/>
    <w:rsid w:val="008C316F"/>
    <w:rsid w:val="009F662A"/>
    <w:rsid w:val="00CA7EC4"/>
    <w:rsid w:val="00D17A2E"/>
    <w:rsid w:val="00F5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D1763"/>
  <w15:chartTrackingRefBased/>
  <w15:docId w15:val="{4A4576B3-5DF0-41A4-A0A4-D37AEFEFE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B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C23F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C23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C23F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C23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C23F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4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https://dikkha.com/terms-of-servic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2021-07-28T15:16:00Z</dcterms:created>
  <dcterms:modified xsi:type="dcterms:W3CDTF">2021-07-28T15:16:00Z</dcterms:modified>
</cp:coreProperties>
</file>